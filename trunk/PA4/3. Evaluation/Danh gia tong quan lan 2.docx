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D84BA9">
        <w:rPr>
          <w:rFonts w:ascii="Times New Roman" w:hAnsi="Times New Roman" w:cs="Times New Roman"/>
          <w:b/>
          <w:sz w:val="24"/>
          <w:szCs w:val="24"/>
          <w:lang w:val="en-US"/>
        </w:rPr>
        <w:t>N 2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  <w:proofErr w:type="spellEnd"/>
    </w:p>
    <w:p w:rsidR="00CC16BB" w:rsidRDefault="00416801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suggestion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3E7C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363E7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banner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>hập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A97639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63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placeholder (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gõ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tự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61621">
        <w:rPr>
          <w:rFonts w:ascii="Times New Roman" w:hAnsi="Times New Roman" w:cs="Times New Roman"/>
          <w:sz w:val="24"/>
          <w:szCs w:val="24"/>
          <w:lang w:val="en-US"/>
        </w:rPr>
        <w:t>động</w:t>
      </w:r>
      <w:proofErr w:type="spellEnd"/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773C">
        <w:rPr>
          <w:rFonts w:ascii="Times New Roman" w:hAnsi="Times New Roman" w:cs="Times New Roman"/>
          <w:sz w:val="24"/>
          <w:szCs w:val="24"/>
          <w:lang w:val="en-US"/>
        </w:rPr>
        <w:t>mất</w:t>
      </w:r>
      <w:proofErr w:type="spellEnd"/>
      <w:r w:rsidR="0023773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ASP control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control.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lắm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Quốc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(English,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lúp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C0CB2" w:rsidRDefault="006C2E53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enu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nâng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0CB2">
        <w:rPr>
          <w:rFonts w:ascii="Times New Roman" w:hAnsi="Times New Roman" w:cs="Times New Roman"/>
          <w:sz w:val="24"/>
          <w:szCs w:val="24"/>
          <w:lang w:val="en-US"/>
        </w:rPr>
        <w:t>cao</w:t>
      </w:r>
      <w:proofErr w:type="spellEnd"/>
      <w:r w:rsidR="001C0CB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Riêng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trí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khác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dễ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gây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chú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ý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04560" w:rsidRDefault="00C0456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Chỉ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thay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đổi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khung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262E">
        <w:rPr>
          <w:rFonts w:ascii="Times New Roman" w:hAnsi="Times New Roman" w:cs="Times New Roman"/>
          <w:sz w:val="24"/>
          <w:szCs w:val="24"/>
          <w:lang w:val="en-US"/>
        </w:rPr>
        <w:t>xuất</w:t>
      </w:r>
      <w:proofErr w:type="spellEnd"/>
      <w:proofErr w:type="gramStart"/>
      <w:r w:rsidR="00CA262E"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khẩu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“?”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textbox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921210" w:rsidRDefault="00615B37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 w:rsidR="00921210">
        <w:rPr>
          <w:rFonts w:ascii="Times New Roman" w:hAnsi="Times New Roman" w:cs="Times New Roman"/>
          <w:sz w:val="24"/>
          <w:szCs w:val="24"/>
          <w:lang w:val="en-US"/>
        </w:rPr>
        <w:t>ngang</w:t>
      </w:r>
      <w:proofErr w:type="spellEnd"/>
      <w:r w:rsidR="009212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biệt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nhấp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0B5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0410B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10B5" w:rsidRDefault="000410B5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2E07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border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dọc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E07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 w:rsidRPr="00D12E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phụ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Sitemap,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Liên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ệ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5F44">
        <w:rPr>
          <w:rFonts w:ascii="Times New Roman" w:hAnsi="Times New Roman" w:cs="Times New Roman"/>
          <w:sz w:val="24"/>
          <w:szCs w:val="24"/>
          <w:lang w:val="en-US"/>
        </w:rPr>
        <w:t>Điều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óp</w:t>
      </w:r>
      <w:proofErr w:type="spellEnd"/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</w:t>
      </w:r>
      <w:proofErr w:type="spellStart"/>
      <w:r w:rsidR="008211EF"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Pr="009B5F44" w:rsidRDefault="00223CBA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trở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AD8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A737C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A737C1">
        <w:rPr>
          <w:rFonts w:ascii="Times New Roman" w:hAnsi="Times New Roman" w:cs="Times New Roman"/>
          <w:sz w:val="24"/>
          <w:szCs w:val="24"/>
          <w:lang w:val="en-US"/>
        </w:rPr>
        <w:t xml:space="preserve"> footer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chủ</w:t>
      </w:r>
      <w:proofErr w:type="spellEnd"/>
    </w:p>
    <w:p w:rsidR="008C4900" w:rsidRDefault="006F716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thưởng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716F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3321">
        <w:rPr>
          <w:rFonts w:ascii="Times New Roman" w:hAnsi="Times New Roman" w:cs="Times New Roman"/>
          <w:sz w:val="24"/>
          <w:szCs w:val="24"/>
          <w:lang w:val="en-US"/>
        </w:rPr>
        <w:t>đây</w:t>
      </w:r>
      <w:proofErr w:type="spellEnd"/>
      <w:r w:rsid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338A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="001A338A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tức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55C" w:rsidRDefault="00CF455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30.000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30,000.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F03B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3B5A"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03B5A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ngôi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76F73" w:rsidRDefault="00476F73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chấm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3D9E" w:rsidRDefault="00903D9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“Chi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CD7A3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6B1E4C" w:rsidRDefault="006B1E4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667CE" w:rsidRDefault="005667CE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1E3C27" w:rsidRDefault="001E3C2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proofErr w:type="gramStart"/>
      <w:r w:rsidR="0043771C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proofErr w:type="gram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border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giữa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61A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71C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43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3BAA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853B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377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control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giống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như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prototype.</w:t>
      </w:r>
    </w:p>
    <w:p w:rsidR="00CD7A31" w:rsidRDefault="0016719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proofErr w:type="gram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CD7A31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proofErr w:type="gramEnd"/>
      <w:r w:rsidR="00CD7A31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7A31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CD7A31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6E5352" w:rsidRDefault="00EE4A5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167191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đẹp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4C8F"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 w:rsidR="00414C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59E5" w:rsidRDefault="002A59E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2A59E5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dòng</w:t>
      </w:r>
      <w:proofErr w:type="spellEnd"/>
      <w:r w:rsidRPr="002A59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1D49" w:rsidRPr="007E1D49" w:rsidRDefault="007E1D4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lastRenderedPageBreak/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nào</w:t>
      </w:r>
      <w:proofErr w:type="spellEnd"/>
      <w:r w:rsidRPr="007E1D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gọn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BookClub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ký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đăng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nhập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412">
        <w:rPr>
          <w:rFonts w:ascii="Times New Roman" w:hAnsi="Times New Roman" w:cs="Times New Roman"/>
          <w:sz w:val="24"/>
          <w:szCs w:val="24"/>
          <w:lang w:val="en-US"/>
        </w:rPr>
        <w:t>công</w:t>
      </w:r>
      <w:proofErr w:type="spellEnd"/>
      <w:r w:rsidRPr="00C544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29C4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EB6B98" w:rsidRPr="00EB6B98" w:rsidRDefault="00EB6B98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hoàn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phép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người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phiếu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ghi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số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tin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thiết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bàn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B6B98"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 w:rsidRPr="00EB6B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nhà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hàng</w:t>
      </w:r>
      <w:proofErr w:type="spellEnd"/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FA4B41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Chỉnh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bước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hiệ</w:t>
      </w:r>
      <w:r w:rsidR="00FA4B41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FA4B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093" w:rsidRDefault="00FA4B4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A5F24">
        <w:rPr>
          <w:rFonts w:ascii="Times New Roman" w:hAnsi="Times New Roman" w:cs="Times New Roman"/>
          <w:sz w:val="24"/>
          <w:szCs w:val="24"/>
          <w:lang w:val="en-US"/>
        </w:rPr>
        <w:t>iện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trệt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vừa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5F24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="007A5F24">
        <w:rPr>
          <w:rFonts w:ascii="Times New Roman" w:hAnsi="Times New Roman" w:cs="Times New Roman"/>
          <w:sz w:val="24"/>
          <w:szCs w:val="24"/>
          <w:lang w:val="en-US"/>
        </w:rPr>
        <w:t xml:space="preserve"> web.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“2D”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en-US"/>
        </w:rPr>
        <w:t xml:space="preserve"> “3D”.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font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E731B9" w:rsidRPr="00E731B9">
        <w:rPr>
          <w:rFonts w:ascii="Times New Roman" w:hAnsi="Times New Roman" w:cs="Times New Roman"/>
          <w:sz w:val="24"/>
          <w:szCs w:val="24"/>
          <w:lang w:val="fr-FR"/>
        </w:rPr>
        <w:t>”.</w:t>
      </w:r>
    </w:p>
    <w:p w:rsidR="00E731B9" w:rsidRDefault="00E731B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Khi click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tầng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2D.</w:t>
      </w:r>
    </w:p>
    <w:p w:rsidR="00E731B9" w:rsidRDefault="009A02E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r w:rsidR="00E731B9">
        <w:rPr>
          <w:rFonts w:ascii="Times New Roman" w:hAnsi="Times New Roman" w:cs="Times New Roman"/>
          <w:sz w:val="24"/>
          <w:szCs w:val="24"/>
          <w:lang w:val="fr-FR"/>
        </w:rPr>
        <w:t>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Sanh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sửa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thành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> "</w:t>
      </w:r>
      <w:proofErr w:type="spellStart"/>
      <w:r w:rsidR="00E731B9"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 w:rsidR="00E731B9">
        <w:rPr>
          <w:rFonts w:ascii="Times New Roman" w:hAnsi="Times New Roman" w:cs="Times New Roman"/>
          <w:sz w:val="24"/>
          <w:szCs w:val="24"/>
          <w:lang w:val="fr-FR"/>
        </w:rPr>
        <w:t xml:space="preserve"> 1".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sảnh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95119" w:rsidRDefault="009516CA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khoảng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cách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giữa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hình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kiến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95119">
        <w:rPr>
          <w:rFonts w:ascii="Times New Roman" w:hAnsi="Times New Roman" w:cs="Times New Roman"/>
          <w:sz w:val="24"/>
          <w:szCs w:val="24"/>
          <w:lang w:val="fr-FR"/>
        </w:rPr>
        <w:t>trúc</w:t>
      </w:r>
      <w:proofErr w:type="spellEnd"/>
      <w:r w:rsidR="0059511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F0CB5" w:rsidRPr="005F0CB5" w:rsidRDefault="003A6E6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C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F0C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F0C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F0C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một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3321">
        <w:rPr>
          <w:rFonts w:ascii="Times New Roman" w:hAnsi="Times New Roman" w:cs="Times New Roman"/>
          <w:sz w:val="24"/>
          <w:szCs w:val="24"/>
          <w:lang w:val="en-US"/>
        </w:rPr>
        <w:t>tầng</w:t>
      </w:r>
      <w:proofErr w:type="spellEnd"/>
      <w:r w:rsidRPr="00D23321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242B85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layout,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D23321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đường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dẫn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a &gt; b &gt; c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nút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chọn</w:t>
      </w:r>
      <w:proofErr w:type="spellEnd"/>
      <w:r w:rsidR="00FA4B41" w:rsidRPr="00D233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4B41" w:rsidRPr="005F0799" w:rsidRDefault="003A2FB7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Bỏ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animation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 w:rsidRP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0799" w:rsidRDefault="009A02E1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chuyển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lên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kiến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trúc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 xml:space="preserve"> qua </w:t>
      </w:r>
      <w:proofErr w:type="spellStart"/>
      <w:r w:rsidR="005F0799"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 w:rsidR="005F07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272CC" w:rsidRDefault="00124856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3D: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mũi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ở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hai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để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nhấn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2CC">
        <w:rPr>
          <w:rFonts w:ascii="Times New Roman" w:hAnsi="Times New Roman" w:cs="Times New Roman"/>
          <w:sz w:val="24"/>
          <w:szCs w:val="24"/>
          <w:lang w:val="en-US"/>
        </w:rPr>
        <w:t>hình</w:t>
      </w:r>
      <w:proofErr w:type="spellEnd"/>
      <w:r w:rsidR="00D2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412B5" w:rsidRPr="005F0799" w:rsidRDefault="003A6E64" w:rsidP="00242B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[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Đã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sửa</w:t>
      </w:r>
      <w:proofErr w:type="spellEnd"/>
      <w:r w:rsidRPr="007E1D49">
        <w:rPr>
          <w:rFonts w:ascii="Times New Roman" w:hAnsi="Times New Roman" w:cs="Times New Roman"/>
          <w:color w:val="0070C0"/>
          <w:sz w:val="24"/>
          <w:szCs w:val="24"/>
          <w:lang w:val="en-US"/>
        </w:rPr>
        <w:t>]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12B5">
        <w:rPr>
          <w:rFonts w:ascii="Times New Roman" w:hAnsi="Times New Roman" w:cs="Times New Roman"/>
          <w:sz w:val="24"/>
          <w:szCs w:val="24"/>
          <w:lang w:val="en-US"/>
        </w:rPr>
        <w:t>hướng</w:t>
      </w:r>
      <w:proofErr w:type="spellEnd"/>
      <w:r w:rsidR="005412B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412B5"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 w:rsidR="005412B5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chung</w:t>
      </w:r>
      <w:proofErr w:type="spellEnd"/>
    </w:p>
    <w:p w:rsidR="00CC2BF1" w:rsidRPr="00CC2BF1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trọng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giao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diện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,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không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cần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xử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lý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chi </w:t>
      </w:r>
      <w:proofErr w:type="spellStart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tiết</w:t>
      </w:r>
      <w:proofErr w:type="spellEnd"/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37930"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?id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=1”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ChiTietMonAn.aspx?id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sắp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xếp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TimKiem.aspx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?q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canh&amp;s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CSDL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project, project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app.config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Khi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muốn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chạy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được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vào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designer.cs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ở </w:t>
      </w:r>
      <w:proofErr w:type="spellStart"/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xyz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hoặc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tên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biến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phù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hợp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đã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D43">
        <w:rPr>
          <w:rFonts w:ascii="Times New Roman" w:hAnsi="Times New Roman" w:cs="Times New Roman"/>
          <w:sz w:val="24"/>
          <w:szCs w:val="24"/>
          <w:lang w:val="en-US"/>
        </w:rPr>
        <w:t>sẵn</w:t>
      </w:r>
      <w:proofErr w:type="spellEnd"/>
      <w:r w:rsidR="007B1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món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168C"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 w:rsidR="0033168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E6BD9">
        <w:rPr>
          <w:rFonts w:ascii="Times New Roman" w:hAnsi="Times New Roman" w:cs="Times New Roman"/>
          <w:sz w:val="24"/>
          <w:szCs w:val="24"/>
          <w:lang w:val="en-US"/>
        </w:rPr>
        <w:t>lá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 xml:space="preserve"> </w:t>
      </w:r>
      <w:proofErr w:type="spellStart"/>
      <w:r w:rsidR="003E6BD9">
        <w:rPr>
          <w:rFonts w:ascii="Courier New" w:hAnsi="Courier New" w:cs="Courier New"/>
          <w:lang w:val="en-US"/>
        </w:rPr>
        <w:t>btn</w:t>
      </w:r>
      <w:proofErr w:type="spellEnd"/>
      <w:r w:rsidR="003E6BD9">
        <w:rPr>
          <w:rFonts w:ascii="Courier New" w:hAnsi="Courier New" w:cs="Courier New"/>
          <w:lang w:val="en-US"/>
        </w:rPr>
        <w:t>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dương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>
        <w:rPr>
          <w:rFonts w:ascii="Courier New" w:hAnsi="Courier New" w:cs="Courier New"/>
          <w:lang w:val="en-US"/>
        </w:rPr>
        <w:t>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3CA7"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proofErr w:type="gram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nền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43CA7"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ourier New" w:hAnsi="Courier New" w:cs="Courier New"/>
          <w:lang w:val="en-US"/>
        </w:rPr>
        <w:t>class="</w:t>
      </w:r>
      <w:proofErr w:type="spellStart"/>
      <w:r>
        <w:rPr>
          <w:rFonts w:ascii="Courier New" w:hAnsi="Courier New" w:cs="Courier New"/>
          <w:lang w:val="en-US"/>
        </w:rPr>
        <w:t>btn</w:t>
      </w:r>
      <w:proofErr w:type="spellEnd"/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xám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Cc”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hiển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thị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7428"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 w:rsidR="004F7428">
        <w:rPr>
          <w:rFonts w:ascii="Times New Roman" w:hAnsi="Times New Roman" w:cs="Times New Roman"/>
          <w:sz w:val="24"/>
          <w:szCs w:val="24"/>
          <w:lang w:val="en-US"/>
        </w:rPr>
        <w:t xml:space="preserve">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A311E3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A311E3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border 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2C99">
        <w:rPr>
          <w:rFonts w:ascii="Times New Roman" w:hAnsi="Times New Roman" w:cs="Times New Roman"/>
          <w:sz w:val="24"/>
          <w:szCs w:val="24"/>
          <w:lang w:val="en-US"/>
        </w:rPr>
        <w:t>cần</w:t>
      </w:r>
      <w:proofErr w:type="spellEnd"/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tròn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góc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</w:t>
      </w:r>
      <w:proofErr w:type="spellStart"/>
      <w:r w:rsidR="003E6BD9">
        <w:rPr>
          <w:rFonts w:ascii="Courier New" w:hAnsi="Courier New" w:cs="Courier New"/>
          <w:lang w:val="en-US"/>
        </w:rPr>
        <w:t>borderRound</w:t>
      </w:r>
      <w:proofErr w:type="spellEnd"/>
      <w:r w:rsidR="003E6BD9">
        <w:rPr>
          <w:rFonts w:ascii="Courier New" w:hAnsi="Courier New" w:cs="Courier New"/>
          <w:lang w:val="en-US"/>
        </w:rPr>
        <w:t>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Thực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hiện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thanh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định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vị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đầu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5ED0">
        <w:rPr>
          <w:rFonts w:ascii="Times New Roman" w:hAnsi="Times New Roman" w:cs="Times New Roman"/>
          <w:sz w:val="24"/>
          <w:szCs w:val="24"/>
          <w:lang w:val="en-US"/>
        </w:rPr>
        <w:t>trang</w:t>
      </w:r>
      <w:proofErr w:type="spellEnd"/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C5D9D"/>
    <w:rsid w:val="000E405E"/>
    <w:rsid w:val="000F2C99"/>
    <w:rsid w:val="00124856"/>
    <w:rsid w:val="00144AB7"/>
    <w:rsid w:val="00167191"/>
    <w:rsid w:val="001A338A"/>
    <w:rsid w:val="001B6BEC"/>
    <w:rsid w:val="001C0CB2"/>
    <w:rsid w:val="001E3C27"/>
    <w:rsid w:val="002147B7"/>
    <w:rsid w:val="00223CBA"/>
    <w:rsid w:val="0023773C"/>
    <w:rsid w:val="00242B85"/>
    <w:rsid w:val="00275AD8"/>
    <w:rsid w:val="002805B1"/>
    <w:rsid w:val="002A29E4"/>
    <w:rsid w:val="002A59E5"/>
    <w:rsid w:val="002C5B89"/>
    <w:rsid w:val="00307329"/>
    <w:rsid w:val="00323E43"/>
    <w:rsid w:val="0033168C"/>
    <w:rsid w:val="00344FD8"/>
    <w:rsid w:val="003548D4"/>
    <w:rsid w:val="00363E7C"/>
    <w:rsid w:val="00383D3A"/>
    <w:rsid w:val="003A2FB7"/>
    <w:rsid w:val="003A6E64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D189C"/>
    <w:rsid w:val="005F0799"/>
    <w:rsid w:val="005F0CB5"/>
    <w:rsid w:val="005F0D12"/>
    <w:rsid w:val="00615B37"/>
    <w:rsid w:val="00637930"/>
    <w:rsid w:val="00681545"/>
    <w:rsid w:val="006B1E4C"/>
    <w:rsid w:val="006C2E53"/>
    <w:rsid w:val="006E5352"/>
    <w:rsid w:val="006F716F"/>
    <w:rsid w:val="007006CF"/>
    <w:rsid w:val="00736C79"/>
    <w:rsid w:val="00743CA7"/>
    <w:rsid w:val="007A12EE"/>
    <w:rsid w:val="007A5F24"/>
    <w:rsid w:val="007B1D43"/>
    <w:rsid w:val="007E1D49"/>
    <w:rsid w:val="00801A90"/>
    <w:rsid w:val="008211EF"/>
    <w:rsid w:val="00853BAA"/>
    <w:rsid w:val="008929C4"/>
    <w:rsid w:val="008A2093"/>
    <w:rsid w:val="008C4900"/>
    <w:rsid w:val="008E78F6"/>
    <w:rsid w:val="008F06AB"/>
    <w:rsid w:val="00903D9E"/>
    <w:rsid w:val="00904C88"/>
    <w:rsid w:val="00910E28"/>
    <w:rsid w:val="00921210"/>
    <w:rsid w:val="00922525"/>
    <w:rsid w:val="009509A8"/>
    <w:rsid w:val="009516CA"/>
    <w:rsid w:val="00987590"/>
    <w:rsid w:val="00994CA6"/>
    <w:rsid w:val="009A02E1"/>
    <w:rsid w:val="009A02F8"/>
    <w:rsid w:val="009B5F44"/>
    <w:rsid w:val="009C5508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B07E03"/>
    <w:rsid w:val="00B10B60"/>
    <w:rsid w:val="00BA5A60"/>
    <w:rsid w:val="00C01D0B"/>
    <w:rsid w:val="00C04560"/>
    <w:rsid w:val="00C11C17"/>
    <w:rsid w:val="00C54412"/>
    <w:rsid w:val="00C830A7"/>
    <w:rsid w:val="00CA262E"/>
    <w:rsid w:val="00CC16BB"/>
    <w:rsid w:val="00CC2BF1"/>
    <w:rsid w:val="00CD66D1"/>
    <w:rsid w:val="00CD7A31"/>
    <w:rsid w:val="00CE06AC"/>
    <w:rsid w:val="00CF455C"/>
    <w:rsid w:val="00D12E07"/>
    <w:rsid w:val="00D23321"/>
    <w:rsid w:val="00D272CC"/>
    <w:rsid w:val="00D55BE2"/>
    <w:rsid w:val="00D84BA9"/>
    <w:rsid w:val="00D91062"/>
    <w:rsid w:val="00D935EA"/>
    <w:rsid w:val="00DA570B"/>
    <w:rsid w:val="00DF7441"/>
    <w:rsid w:val="00E21657"/>
    <w:rsid w:val="00E22CD4"/>
    <w:rsid w:val="00E731B9"/>
    <w:rsid w:val="00E81EF3"/>
    <w:rsid w:val="00EA44BE"/>
    <w:rsid w:val="00EB6B98"/>
    <w:rsid w:val="00EE4A5D"/>
    <w:rsid w:val="00EF3321"/>
    <w:rsid w:val="00F03B5A"/>
    <w:rsid w:val="00F06B4A"/>
    <w:rsid w:val="00F43805"/>
    <w:rsid w:val="00F63836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4CF34-27A8-406E-B554-5145674B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tien</cp:lastModifiedBy>
  <cp:revision>45</cp:revision>
  <dcterms:created xsi:type="dcterms:W3CDTF">2012-05-19T01:02:00Z</dcterms:created>
  <dcterms:modified xsi:type="dcterms:W3CDTF">2012-05-20T09:03:00Z</dcterms:modified>
</cp:coreProperties>
</file>