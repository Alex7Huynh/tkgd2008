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363E7C">
        <w:rPr>
          <w:rFonts w:ascii="Times New Roman" w:hAnsi="Times New Roman" w:cs="Times New Roman"/>
          <w:sz w:val="24"/>
          <w:szCs w:val="24"/>
          <w:lang w:val="en-US"/>
        </w:rPr>
        <w:t>Thực hiện suggestion cho ô nhập từ khóa tìm kiếm.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Đổi lại banner khác, cần đơn giản hơn.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Ô tìm kiếm cần chỉnh lại rộng hơn.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Thay ASP control thành HTML control. Không rõ lắm yêu cầu này là gì?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Quốc kỳ cần ghi thêm ngôn ngữ (English, Tiếng Việt), chuyển lên trên bên phải, trên phần đăng nhập.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kính lúp cần chỉnh to hơn, chiều cao bằng với ô nhập từ khóa tìm kiếm.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>enu chuyển thành: Trang chủ, Tham quan, Giới thiệu, Đặt món, Tìm kiếm nâng cao.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Riêng Đặt món có thể để ở vị trí khác dễ gây chú ý hơn.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“Đăng ký” chuyển lên phần đăng nhập ở góc trên bên phải.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“Quên mật khẩu” thêm dấu “?” và canh lại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Canh chiều dài 2 textbox cho phù hợp.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Danh mục món sửa lại cho giống menu ngang.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nhấp được.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2E07">
        <w:rPr>
          <w:rFonts w:ascii="Times New Roman" w:hAnsi="Times New Roman" w:cs="Times New Roman"/>
          <w:sz w:val="24"/>
          <w:szCs w:val="24"/>
          <w:lang w:val="en-US"/>
        </w:rPr>
        <w:t>Thêm border dọc bên phải danh mục món ăn.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75AD8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Thêm nút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hình (giải thưởng của nhà hàng,…) vào phần trên trang chính, dưới phần giới thiệu nhà hàng.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“Món ngon” chuyển thành “Đặc sản”.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Có thể để nút Tham quan ở đây.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</w:t>
      </w:r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thông tin </w:t>
      </w:r>
      <w:r>
        <w:rPr>
          <w:rFonts w:ascii="Times New Roman" w:hAnsi="Times New Roman" w:cs="Times New Roman"/>
          <w:sz w:val="24"/>
          <w:szCs w:val="24"/>
          <w:lang w:val="en-US"/>
        </w:rPr>
        <w:t>bàn vip chuyển thành Tin tức.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30.000 chuyển thành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Cần ghi kết quả tìm kiếm với từ khóa nào.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kiểu sắp xếp đang dùng.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lỗi ngôi sao.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nội dung món ăn thành ngắn lại cộng với dấu ba chấm.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layout cho bên trái là món ăn + đặt món + đăng bình luận, bên phải là lời bình.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Sắp xếp nội dung bình luận tăng/giảm theo thời gian, mới nhất trên cùng (mặc định).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xong cần hiện thông báo đặt món thành công.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danh mục món ăn.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2 chế độ xem.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Thêm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giữa danh sách món và phiếu đặt món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Thực hiện </w:t>
      </w:r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thanh định hướng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Sửa control số lượng món cho giống như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“Hoàn tất đặt món” sửa thành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414C8F">
        <w:rPr>
          <w:rFonts w:ascii="Times New Roman" w:hAnsi="Times New Roman" w:cs="Times New Roman"/>
          <w:sz w:val="24"/>
          <w:szCs w:val="24"/>
          <w:lang w:val="en-US"/>
        </w:rPr>
        <w:t>Sửa lại phần phân trang cho đẹp hơn.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Gom sắp xếp, phân trang, số lượng thành 1 dòng</w:t>
      </w:r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[Đã sửa]</w:t>
      </w:r>
      <w:r>
        <w:rPr>
          <w:rFonts w:ascii="Times New Roman" w:hAnsi="Times New Roman" w:cs="Times New Roman"/>
          <w:sz w:val="24"/>
          <w:szCs w:val="24"/>
          <w:lang w:val="en-US"/>
        </w:rPr>
        <w:t>Phần sắp xếp cần cho biết rõ đang chọn loại sắp xếp nào</w:t>
      </w:r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đặt món thành công.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B6B98">
        <w:rPr>
          <w:rFonts w:ascii="Times New Roman" w:hAnsi="Times New Roman" w:cs="Times New Roman"/>
          <w:sz w:val="24"/>
          <w:szCs w:val="24"/>
          <w:lang w:val="en-US"/>
        </w:rPr>
        <w:t>Khi thông báo đặt món hoàn tất, cho phép người dùng in ra phiếu đặt, ghi một số thông tin cần thiết về món và bàn đã đặt.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Chỉnh lại layout, bỏ các bước thực 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 kiến trúc tầng trệt khi vừa vào trang web.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>
        <w:rPr>
          <w:rFonts w:ascii="Times New Roman" w:hAnsi="Times New Roman" w:cs="Times New Roman"/>
          <w:sz w:val="24"/>
          <w:szCs w:val="24"/>
          <w:lang w:val="en-US"/>
        </w:rPr>
        <w:t>Bỏ combobox chọn tầng, thêm 2 nút “2D” và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 lại font chữ “Kiến trúc”.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Khi click vào mỗi tầng sẽ đến tầng đó dạng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"Sanh 1" sửa thành "Sảnh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Lỗi link text các sảnh, chữ màu xám.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95119">
        <w:rPr>
          <w:rFonts w:ascii="Times New Roman" w:hAnsi="Times New Roman" w:cs="Times New Roman"/>
          <w:sz w:val="24"/>
          <w:szCs w:val="24"/>
          <w:lang w:val="fr-FR"/>
        </w:rPr>
        <w:t>Để khoảng cách giữa hình và kiến trúc.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 lại layout, bỏ phần mũi tên.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 hiện đường dẫn dạng a &gt; b &gt; c có nút chọn.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 animation cho danh sách hình.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F0799">
        <w:rPr>
          <w:rFonts w:ascii="Times New Roman" w:hAnsi="Times New Roman" w:cs="Times New Roman"/>
          <w:sz w:val="24"/>
          <w:szCs w:val="24"/>
          <w:lang w:val="en-US"/>
        </w:rPr>
        <w:t>Phần hình chuyển lên trên bên trái, kiến trúc để qua phải.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D272CC">
        <w:rPr>
          <w:rFonts w:ascii="Times New Roman" w:hAnsi="Times New Roman" w:cs="Times New Roman"/>
          <w:sz w:val="24"/>
          <w:szCs w:val="24"/>
          <w:lang w:val="en-US"/>
        </w:rPr>
        <w:t>Phần hiển thị 3D: có mũi tên ở hai bên để khi nhấn sẽ chạy hình.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[Đã sửa]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4F6A5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4F6A5E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7191"/>
    <w:rsid w:val="001A338A"/>
    <w:rsid w:val="001B6BEC"/>
    <w:rsid w:val="001C0CB2"/>
    <w:rsid w:val="001E3C27"/>
    <w:rsid w:val="002147B7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5E69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516CA"/>
    <w:rsid w:val="00987590"/>
    <w:rsid w:val="00994CA6"/>
    <w:rsid w:val="009A02E1"/>
    <w:rsid w:val="009A02F8"/>
    <w:rsid w:val="009B5F44"/>
    <w:rsid w:val="009C5508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42</cp:revision>
  <dcterms:created xsi:type="dcterms:W3CDTF">2012-05-19T01:02:00Z</dcterms:created>
  <dcterms:modified xsi:type="dcterms:W3CDTF">2012-05-20T08:40:00Z</dcterms:modified>
</cp:coreProperties>
</file>